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763" w:rsidRDefault="00983763" w:rsidP="00983763">
      <w:pPr>
        <w:pStyle w:val="NormalWeb"/>
      </w:pPr>
      <w:r>
        <w:rPr>
          <w:b/>
          <w:bCs/>
        </w:rPr>
        <w:t>What are the advantages of using cloud computing?</w:t>
      </w:r>
    </w:p>
    <w:p w:rsidR="00983763" w:rsidRDefault="00983763" w:rsidP="00983763">
      <w:pPr>
        <w:pStyle w:val="NormalWeb"/>
      </w:pPr>
      <w:r>
        <w:t>The advantages of using cloud computing are</w:t>
      </w:r>
    </w:p>
    <w:p w:rsidR="00983763" w:rsidRDefault="00983763" w:rsidP="00983763">
      <w:pPr>
        <w:pStyle w:val="NormalWeb"/>
      </w:pPr>
      <w:r>
        <w:t>a)      Data backup and storage of data</w:t>
      </w:r>
    </w:p>
    <w:p w:rsidR="00983763" w:rsidRDefault="00983763" w:rsidP="00983763">
      <w:pPr>
        <w:pStyle w:val="NormalWeb"/>
      </w:pPr>
      <w:r>
        <w:t>b)      Powerful server capabilities</w:t>
      </w:r>
    </w:p>
    <w:p w:rsidR="00983763" w:rsidRDefault="00983763" w:rsidP="00983763">
      <w:pPr>
        <w:pStyle w:val="NormalWeb"/>
      </w:pPr>
      <w:r>
        <w:t xml:space="preserve">c)       </w:t>
      </w:r>
      <w:proofErr w:type="spellStart"/>
      <w:r>
        <w:t>SaaS</w:t>
      </w:r>
      <w:proofErr w:type="spellEnd"/>
      <w:r>
        <w:t xml:space="preserve"> </w:t>
      </w:r>
      <w:proofErr w:type="gramStart"/>
      <w:r>
        <w:t>( Software</w:t>
      </w:r>
      <w:proofErr w:type="gramEnd"/>
      <w:r>
        <w:t xml:space="preserve"> as a service)</w:t>
      </w:r>
    </w:p>
    <w:p w:rsidR="00983763" w:rsidRDefault="00983763" w:rsidP="00983763">
      <w:pPr>
        <w:pStyle w:val="NormalWeb"/>
      </w:pPr>
      <w:r>
        <w:t>d)      Information technology sandboxing capabilities</w:t>
      </w:r>
    </w:p>
    <w:p w:rsidR="00983763" w:rsidRDefault="00983763" w:rsidP="00983763">
      <w:pPr>
        <w:pStyle w:val="NormalWeb"/>
      </w:pPr>
      <w:r>
        <w:t>e)      Increase in productivity</w:t>
      </w:r>
    </w:p>
    <w:p w:rsidR="00983763" w:rsidRDefault="00983763" w:rsidP="00983763">
      <w:pPr>
        <w:pStyle w:val="NormalWeb"/>
      </w:pPr>
      <w:proofErr w:type="gramStart"/>
      <w:r>
        <w:t>f</w:t>
      </w:r>
      <w:proofErr w:type="gramEnd"/>
      <w:r>
        <w:t>)       Cost effective &amp; Time saving</w:t>
      </w:r>
    </w:p>
    <w:p w:rsidR="00983763" w:rsidRPr="00983763" w:rsidRDefault="00983763" w:rsidP="00983763">
      <w:pPr>
        <w:spacing w:before="100" w:beforeAutospacing="1" w:after="100" w:afterAutospacing="1" w:line="240" w:lineRule="auto"/>
        <w:rPr>
          <w:ins w:id="0" w:author="Unknown"/>
          <w:rFonts w:ascii="Times New Roman" w:eastAsia="Times New Roman" w:hAnsi="Times New Roman" w:cs="Times New Roman"/>
          <w:sz w:val="24"/>
          <w:szCs w:val="24"/>
        </w:rPr>
      </w:pPr>
      <w:r w:rsidRPr="00983763">
        <w:rPr>
          <w:rFonts w:ascii="Times New Roman" w:eastAsia="Times New Roman" w:hAnsi="Times New Roman" w:cs="Times New Roman"/>
          <w:b/>
          <w:bCs/>
          <w:sz w:val="24"/>
          <w:szCs w:val="24"/>
        </w:rPr>
        <w:t>Explain different models for deployment in cloud computing?</w:t>
      </w:r>
    </w:p>
    <w:p w:rsidR="00983763" w:rsidRPr="00983763" w:rsidRDefault="00983763" w:rsidP="00983763">
      <w:pPr>
        <w:spacing w:before="100" w:beforeAutospacing="1" w:after="100" w:afterAutospacing="1" w:line="240" w:lineRule="auto"/>
        <w:rPr>
          <w:ins w:id="1" w:author="Unknown"/>
          <w:rFonts w:ascii="Times New Roman" w:eastAsia="Times New Roman" w:hAnsi="Times New Roman" w:cs="Times New Roman"/>
          <w:sz w:val="24"/>
          <w:szCs w:val="24"/>
        </w:rPr>
      </w:pPr>
      <w:ins w:id="2" w:author="Unknown">
        <w:r w:rsidRPr="00983763">
          <w:rPr>
            <w:rFonts w:ascii="Times New Roman" w:eastAsia="Times New Roman" w:hAnsi="Times New Roman" w:cs="Times New Roman"/>
            <w:sz w:val="24"/>
            <w:szCs w:val="24"/>
          </w:rPr>
          <w:t xml:space="preserve">a)      </w:t>
        </w:r>
        <w:bookmarkStart w:id="3" w:name="_GoBack"/>
        <w:bookmarkEnd w:id="3"/>
        <w:r w:rsidRPr="00983763">
          <w:rPr>
            <w:rFonts w:ascii="Times New Roman" w:eastAsia="Times New Roman" w:hAnsi="Times New Roman" w:cs="Times New Roman"/>
            <w:sz w:val="24"/>
            <w:szCs w:val="24"/>
          </w:rPr>
          <w:t>Private Cloud</w:t>
        </w:r>
      </w:ins>
    </w:p>
    <w:p w:rsidR="00983763" w:rsidRPr="00983763" w:rsidRDefault="00983763" w:rsidP="00983763">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983763">
          <w:rPr>
            <w:rFonts w:ascii="Times New Roman" w:eastAsia="Times New Roman" w:hAnsi="Times New Roman" w:cs="Times New Roman"/>
            <w:sz w:val="24"/>
            <w:szCs w:val="24"/>
          </w:rPr>
          <w:t>b)      Public Cloud</w:t>
        </w:r>
      </w:ins>
    </w:p>
    <w:p w:rsidR="00983763" w:rsidRPr="00983763" w:rsidRDefault="00983763" w:rsidP="00983763">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983763">
          <w:rPr>
            <w:rFonts w:ascii="Times New Roman" w:eastAsia="Times New Roman" w:hAnsi="Times New Roman" w:cs="Times New Roman"/>
            <w:sz w:val="24"/>
            <w:szCs w:val="24"/>
          </w:rPr>
          <w:t>c)       Community Cloud</w:t>
        </w:r>
      </w:ins>
    </w:p>
    <w:p w:rsidR="00983763" w:rsidRPr="00983763" w:rsidRDefault="00983763" w:rsidP="00983763">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983763">
          <w:rPr>
            <w:rFonts w:ascii="Times New Roman" w:eastAsia="Times New Roman" w:hAnsi="Times New Roman" w:cs="Times New Roman"/>
            <w:sz w:val="24"/>
            <w:szCs w:val="24"/>
          </w:rPr>
          <w:t>d)      Hybrid Cloud</w:t>
        </w:r>
      </w:ins>
    </w:p>
    <w:p w:rsidR="00983763" w:rsidRPr="00983763" w:rsidRDefault="00983763" w:rsidP="00983763">
      <w:pPr>
        <w:spacing w:before="100" w:beforeAutospacing="1" w:after="100" w:afterAutospacing="1" w:line="240" w:lineRule="auto"/>
        <w:rPr>
          <w:ins w:id="10" w:author="Unknown"/>
          <w:rFonts w:ascii="Times New Roman" w:eastAsia="Times New Roman" w:hAnsi="Times New Roman" w:cs="Times New Roman"/>
          <w:sz w:val="24"/>
          <w:szCs w:val="24"/>
          <w:u w:val="single"/>
        </w:rPr>
      </w:pPr>
      <w:ins w:id="11" w:author="Unknown">
        <w:r w:rsidRPr="00983763">
          <w:rPr>
            <w:rFonts w:ascii="Times New Roman" w:eastAsia="Times New Roman" w:hAnsi="Times New Roman" w:cs="Times New Roman"/>
            <w:b/>
            <w:bCs/>
            <w:sz w:val="24"/>
            <w:szCs w:val="24"/>
            <w:u w:val="single"/>
          </w:rPr>
          <w:t>What is the difference in cloud computing and computing for mobiles?</w:t>
        </w:r>
      </w:ins>
    </w:p>
    <w:p w:rsidR="00983763" w:rsidRPr="00983763" w:rsidRDefault="00983763" w:rsidP="00983763">
      <w:pPr>
        <w:spacing w:before="100" w:beforeAutospacing="1" w:after="100" w:afterAutospacing="1" w:line="240" w:lineRule="auto"/>
        <w:rPr>
          <w:ins w:id="12" w:author="Unknown"/>
          <w:rFonts w:ascii="Times New Roman" w:eastAsia="Times New Roman" w:hAnsi="Times New Roman" w:cs="Times New Roman"/>
          <w:sz w:val="24"/>
          <w:szCs w:val="24"/>
          <w:u w:val="single"/>
        </w:rPr>
      </w:pPr>
      <w:ins w:id="13" w:author="Unknown">
        <w:r w:rsidRPr="00983763">
          <w:rPr>
            <w:rFonts w:ascii="Times New Roman" w:eastAsia="Times New Roman" w:hAnsi="Times New Roman" w:cs="Times New Roman"/>
            <w:sz w:val="24"/>
            <w:szCs w:val="24"/>
            <w:u w:val="single"/>
          </w:rPr>
          <w:t xml:space="preserve">Mobile computing uses the same concept as cloud computing.   Cloud computing becomes active with the data with the help of internet rather than individual device. It provides users with the data which they have to retrieve on demand.  In mobile, the </w:t>
        </w:r>
        <w:proofErr w:type="gramStart"/>
        <w:r w:rsidRPr="00983763">
          <w:rPr>
            <w:rFonts w:ascii="Times New Roman" w:eastAsia="Times New Roman" w:hAnsi="Times New Roman" w:cs="Times New Roman"/>
            <w:sz w:val="24"/>
            <w:szCs w:val="24"/>
            <w:u w:val="single"/>
          </w:rPr>
          <w:t>applications runs</w:t>
        </w:r>
        <w:proofErr w:type="gramEnd"/>
        <w:r w:rsidRPr="00983763">
          <w:rPr>
            <w:rFonts w:ascii="Times New Roman" w:eastAsia="Times New Roman" w:hAnsi="Times New Roman" w:cs="Times New Roman"/>
            <w:sz w:val="24"/>
            <w:szCs w:val="24"/>
            <w:u w:val="single"/>
          </w:rPr>
          <w:t xml:space="preserve"> on the remote server and gives user the access for storage and manage.</w:t>
        </w:r>
      </w:ins>
    </w:p>
    <w:p w:rsidR="00983763" w:rsidRDefault="00983763" w:rsidP="00983763">
      <w:pPr>
        <w:pStyle w:val="NormalWeb"/>
      </w:pPr>
      <w:r>
        <w:rPr>
          <w:b/>
          <w:bCs/>
        </w:rPr>
        <w:t> For a transport in cloud how you can secure your data?</w:t>
      </w:r>
    </w:p>
    <w:p w:rsidR="00983763" w:rsidRDefault="00983763" w:rsidP="00983763">
      <w:pPr>
        <w:pStyle w:val="NormalWeb"/>
      </w:pPr>
      <w:r>
        <w:t>To secure your data while transporting them from one place to another, check that there is no leak with the encryption key implemented with the data you are sending.</w:t>
      </w:r>
    </w:p>
    <w:p w:rsidR="00983763" w:rsidRDefault="00983763" w:rsidP="00983763">
      <w:pPr>
        <w:pStyle w:val="NormalWeb"/>
      </w:pPr>
      <w:r>
        <w:rPr>
          <w:b/>
          <w:bCs/>
        </w:rPr>
        <w:t>Mention the name of some large cloud providers and databases?</w:t>
      </w:r>
    </w:p>
    <w:p w:rsidR="00983763" w:rsidRDefault="00983763" w:rsidP="00983763">
      <w:pPr>
        <w:pStyle w:val="NormalWeb"/>
      </w:pPr>
      <w:r>
        <w:t xml:space="preserve">a)      Google </w:t>
      </w:r>
      <w:proofErr w:type="spellStart"/>
      <w:r>
        <w:t>bigtable</w:t>
      </w:r>
      <w:proofErr w:type="spellEnd"/>
    </w:p>
    <w:p w:rsidR="00983763" w:rsidRDefault="00983763" w:rsidP="00983763">
      <w:pPr>
        <w:pStyle w:val="NormalWeb"/>
      </w:pPr>
      <w:r>
        <w:t xml:space="preserve">b)      Amazon </w:t>
      </w:r>
      <w:proofErr w:type="spellStart"/>
      <w:r>
        <w:t>simpleDB</w:t>
      </w:r>
      <w:proofErr w:type="spellEnd"/>
    </w:p>
    <w:p w:rsidR="00983763" w:rsidRDefault="00983763" w:rsidP="00983763">
      <w:pPr>
        <w:pStyle w:val="NormalWeb"/>
      </w:pPr>
      <w:r>
        <w:t>c)       Cloud based SQL</w:t>
      </w:r>
    </w:p>
    <w:p w:rsidR="00983763" w:rsidRDefault="00983763" w:rsidP="00983763">
      <w:pPr>
        <w:pStyle w:val="NormalWeb"/>
      </w:pPr>
      <w:r>
        <w:rPr>
          <w:b/>
          <w:bCs/>
        </w:rPr>
        <w:lastRenderedPageBreak/>
        <w:t>17)   Explain the difference between cloud and traditional datacenters?</w:t>
      </w:r>
    </w:p>
    <w:p w:rsidR="00983763" w:rsidRDefault="00983763" w:rsidP="00983763">
      <w:pPr>
        <w:pStyle w:val="NormalWeb"/>
      </w:pPr>
      <w:r>
        <w:t>a)      The cost of the traditional data center is higher due to heating</w:t>
      </w:r>
      <w:proofErr w:type="gramStart"/>
      <w:r>
        <w:t>  and</w:t>
      </w:r>
      <w:proofErr w:type="gramEnd"/>
      <w:r>
        <w:t xml:space="preserve"> hardware/software issues</w:t>
      </w:r>
    </w:p>
    <w:p w:rsidR="00983763" w:rsidRDefault="00983763" w:rsidP="00983763">
      <w:pPr>
        <w:pStyle w:val="NormalWeb"/>
      </w:pPr>
      <w:r>
        <w:t>b)      Cloud gets scaled when the demand increases.  Majority of the expenses are spent on the maintenance of the data centers,</w:t>
      </w:r>
      <w:proofErr w:type="gramStart"/>
      <w:r>
        <w:t>  while</w:t>
      </w:r>
      <w:proofErr w:type="gramEnd"/>
      <w:r>
        <w:t xml:space="preserve"> that is not the case with cloud computing</w:t>
      </w:r>
    </w:p>
    <w:p w:rsidR="00983763" w:rsidRDefault="00983763" w:rsidP="00983763">
      <w:pPr>
        <w:pStyle w:val="NormalWeb"/>
      </w:pPr>
      <w:r>
        <w:rPr>
          <w:b/>
          <w:bCs/>
        </w:rPr>
        <w:t>In cloud architecture what are the different components that are required?</w:t>
      </w:r>
    </w:p>
    <w:p w:rsidR="00983763" w:rsidRDefault="00983763" w:rsidP="00983763">
      <w:pPr>
        <w:pStyle w:val="NormalWeb"/>
      </w:pPr>
      <w:r>
        <w:t>a)      Cloud Ingress</w:t>
      </w:r>
    </w:p>
    <w:p w:rsidR="00983763" w:rsidRDefault="00983763" w:rsidP="00983763">
      <w:pPr>
        <w:pStyle w:val="NormalWeb"/>
      </w:pPr>
      <w:r>
        <w:t>b)      Processor Speed</w:t>
      </w:r>
    </w:p>
    <w:p w:rsidR="00983763" w:rsidRDefault="00983763" w:rsidP="00983763">
      <w:pPr>
        <w:pStyle w:val="NormalWeb"/>
      </w:pPr>
      <w:r>
        <w:t>c)       Cloud storage services</w:t>
      </w:r>
    </w:p>
    <w:p w:rsidR="00983763" w:rsidRDefault="00983763" w:rsidP="00983763">
      <w:pPr>
        <w:pStyle w:val="NormalWeb"/>
      </w:pPr>
      <w:r>
        <w:t>d)      Cloud provided services</w:t>
      </w:r>
    </w:p>
    <w:p w:rsidR="00983763" w:rsidRDefault="00983763" w:rsidP="00983763">
      <w:pPr>
        <w:pStyle w:val="NormalWeb"/>
      </w:pPr>
      <w:r>
        <w:t>e)      Intra-cloud communications</w:t>
      </w:r>
    </w:p>
    <w:p w:rsidR="00983763" w:rsidRDefault="00983763" w:rsidP="00983763">
      <w:pPr>
        <w:pStyle w:val="NormalWeb"/>
      </w:pPr>
      <w:r>
        <w:rPr>
          <w:b/>
          <w:bCs/>
        </w:rPr>
        <w:t>List down the basic characteristics of cloud computing?</w:t>
      </w:r>
    </w:p>
    <w:p w:rsidR="00983763" w:rsidRDefault="00983763" w:rsidP="00983763">
      <w:pPr>
        <w:pStyle w:val="NormalWeb"/>
      </w:pPr>
      <w:r>
        <w:t>a)      Elasticity and Scalability</w:t>
      </w:r>
    </w:p>
    <w:p w:rsidR="00983763" w:rsidRDefault="00983763" w:rsidP="00983763">
      <w:pPr>
        <w:pStyle w:val="NormalWeb"/>
      </w:pPr>
      <w:r>
        <w:t>b)      Self-service provisioning and automatic de-provisioning</w:t>
      </w:r>
    </w:p>
    <w:p w:rsidR="00983763" w:rsidRDefault="00983763" w:rsidP="00983763">
      <w:pPr>
        <w:pStyle w:val="NormalWeb"/>
      </w:pPr>
      <w:r>
        <w:t>c)       Standardized interfaces</w:t>
      </w:r>
    </w:p>
    <w:p w:rsidR="00983763" w:rsidRDefault="00983763" w:rsidP="00983763">
      <w:pPr>
        <w:pStyle w:val="NormalWeb"/>
      </w:pPr>
      <w:r>
        <w:t xml:space="preserve">d)      Billing </w:t>
      </w:r>
      <w:proofErr w:type="spellStart"/>
      <w:r>
        <w:t>self service</w:t>
      </w:r>
      <w:proofErr w:type="spellEnd"/>
      <w:r>
        <w:t xml:space="preserve"> based usage model</w:t>
      </w:r>
    </w:p>
    <w:p w:rsidR="00983763" w:rsidRDefault="00983763" w:rsidP="00983763">
      <w:pPr>
        <w:pStyle w:val="NormalWeb"/>
      </w:pPr>
      <w:r>
        <w:rPr>
          <w:b/>
          <w:bCs/>
        </w:rPr>
        <w:t>Explain hybrid and community cloud?</w:t>
      </w:r>
    </w:p>
    <w:p w:rsidR="00983763" w:rsidRDefault="00983763" w:rsidP="00983763">
      <w:pPr>
        <w:pStyle w:val="NormalWeb"/>
      </w:pPr>
      <w:r>
        <w:t>Hybrid cloud: It consists of multiple service providers. It is a combination of public and private cloud features. It is used by the company when they require both private and public clouds both.</w:t>
      </w:r>
    </w:p>
    <w:p w:rsidR="00983763" w:rsidRDefault="00983763" w:rsidP="00983763">
      <w:pPr>
        <w:pStyle w:val="NormalWeb"/>
      </w:pPr>
      <w:r>
        <w:t>Community Cloud:  This model is quite expensive and is used when the organizations having common goals and requirements, and are ready to share the benefits of the cloud service.</w:t>
      </w:r>
    </w:p>
    <w:p w:rsidR="00983763" w:rsidRDefault="00983763" w:rsidP="00983763">
      <w:pPr>
        <w:pStyle w:val="NormalWeb"/>
      </w:pPr>
      <w:r>
        <w:rPr>
          <w:b/>
          <w:bCs/>
        </w:rPr>
        <w:t>   In cloud what are the optimizing strategies?</w:t>
      </w:r>
    </w:p>
    <w:p w:rsidR="00983763" w:rsidRDefault="00983763" w:rsidP="00983763">
      <w:pPr>
        <w:pStyle w:val="NormalWeb"/>
      </w:pPr>
      <w:r>
        <w:t xml:space="preserve">To overcome the maintenance cost and to optimize the </w:t>
      </w:r>
      <w:proofErr w:type="gramStart"/>
      <w:r>
        <w:t>resources ,there</w:t>
      </w:r>
      <w:proofErr w:type="gramEnd"/>
      <w:r>
        <w:t xml:space="preserve"> is a concept of three data center in cloud which provides recovery and back-up in case of disaster or system failure and keeps all the data safe and intact.</w:t>
      </w:r>
    </w:p>
    <w:p w:rsidR="00223E8E" w:rsidRDefault="00223E8E"/>
    <w:sectPr w:rsidR="0022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3"/>
    <w:rsid w:val="00223E8E"/>
    <w:rsid w:val="00983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7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6172">
      <w:bodyDiv w:val="1"/>
      <w:marLeft w:val="0"/>
      <w:marRight w:val="0"/>
      <w:marTop w:val="0"/>
      <w:marBottom w:val="0"/>
      <w:divBdr>
        <w:top w:val="none" w:sz="0" w:space="0" w:color="auto"/>
        <w:left w:val="none" w:sz="0" w:space="0" w:color="auto"/>
        <w:bottom w:val="none" w:sz="0" w:space="0" w:color="auto"/>
        <w:right w:val="none" w:sz="0" w:space="0" w:color="auto"/>
      </w:divBdr>
    </w:div>
    <w:div w:id="224533113">
      <w:bodyDiv w:val="1"/>
      <w:marLeft w:val="0"/>
      <w:marRight w:val="0"/>
      <w:marTop w:val="0"/>
      <w:marBottom w:val="0"/>
      <w:divBdr>
        <w:top w:val="none" w:sz="0" w:space="0" w:color="auto"/>
        <w:left w:val="none" w:sz="0" w:space="0" w:color="auto"/>
        <w:bottom w:val="none" w:sz="0" w:space="0" w:color="auto"/>
        <w:right w:val="none" w:sz="0" w:space="0" w:color="auto"/>
      </w:divBdr>
    </w:div>
    <w:div w:id="437064897">
      <w:bodyDiv w:val="1"/>
      <w:marLeft w:val="0"/>
      <w:marRight w:val="0"/>
      <w:marTop w:val="0"/>
      <w:marBottom w:val="0"/>
      <w:divBdr>
        <w:top w:val="none" w:sz="0" w:space="0" w:color="auto"/>
        <w:left w:val="none" w:sz="0" w:space="0" w:color="auto"/>
        <w:bottom w:val="none" w:sz="0" w:space="0" w:color="auto"/>
        <w:right w:val="none" w:sz="0" w:space="0" w:color="auto"/>
      </w:divBdr>
    </w:div>
    <w:div w:id="452091609">
      <w:bodyDiv w:val="1"/>
      <w:marLeft w:val="0"/>
      <w:marRight w:val="0"/>
      <w:marTop w:val="0"/>
      <w:marBottom w:val="0"/>
      <w:divBdr>
        <w:top w:val="none" w:sz="0" w:space="0" w:color="auto"/>
        <w:left w:val="none" w:sz="0" w:space="0" w:color="auto"/>
        <w:bottom w:val="none" w:sz="0" w:space="0" w:color="auto"/>
        <w:right w:val="none" w:sz="0" w:space="0" w:color="auto"/>
      </w:divBdr>
    </w:div>
    <w:div w:id="1315645033">
      <w:bodyDiv w:val="1"/>
      <w:marLeft w:val="0"/>
      <w:marRight w:val="0"/>
      <w:marTop w:val="0"/>
      <w:marBottom w:val="0"/>
      <w:divBdr>
        <w:top w:val="none" w:sz="0" w:space="0" w:color="auto"/>
        <w:left w:val="none" w:sz="0" w:space="0" w:color="auto"/>
        <w:bottom w:val="none" w:sz="0" w:space="0" w:color="auto"/>
        <w:right w:val="none" w:sz="0" w:space="0" w:color="auto"/>
      </w:divBdr>
    </w:div>
    <w:div w:id="1380935296">
      <w:bodyDiv w:val="1"/>
      <w:marLeft w:val="0"/>
      <w:marRight w:val="0"/>
      <w:marTop w:val="0"/>
      <w:marBottom w:val="0"/>
      <w:divBdr>
        <w:top w:val="none" w:sz="0" w:space="0" w:color="auto"/>
        <w:left w:val="none" w:sz="0" w:space="0" w:color="auto"/>
        <w:bottom w:val="none" w:sz="0" w:space="0" w:color="auto"/>
        <w:right w:val="none" w:sz="0" w:space="0" w:color="auto"/>
      </w:divBdr>
    </w:div>
    <w:div w:id="18314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cp:revision>
  <dcterms:created xsi:type="dcterms:W3CDTF">2017-11-26T14:52:00Z</dcterms:created>
  <dcterms:modified xsi:type="dcterms:W3CDTF">2017-11-26T14:59:00Z</dcterms:modified>
</cp:coreProperties>
</file>